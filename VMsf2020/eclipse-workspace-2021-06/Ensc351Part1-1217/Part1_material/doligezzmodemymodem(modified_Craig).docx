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- 1 -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XMODEM/YMODEM PROTOCOL REFERENCE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 compendium of documents describing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XMODEM and YMODEM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File Transfer Protocols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This document was formatted 10-14-88.</w:t>
      </w:r>
    </w:p>
    <w:p w:rsidR="00596850" w:rsidRPr="00596850" w:rsidDel="00DC6F9A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0" w:author="Craig Scratchley" w:date="2021-09-16T10:55:00Z"/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Del="00DC6F9A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" w:author="Craig Scratchley" w:date="2021-09-16T10:55:00Z"/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Del="00DC6F9A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2" w:author="Craig Scratchley" w:date="2021-09-16T10:55:00Z"/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Del="00DC6F9A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3" w:author="Craig Scratchley" w:date="2021-09-16T10:55:00Z"/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Del="00DC6F9A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4" w:author="Craig Scratchley" w:date="2021-09-16T10:54:00Z"/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Edited by Chuck Forsberg</w:t>
      </w:r>
    </w:p>
    <w:p w:rsidR="00384A82" w:rsidRPr="00596850" w:rsidRDefault="00384A82" w:rsidP="0038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" w:author="Craig Scratchley" w:date="2021-09-16T11:02:00Z"/>
          <w:rFonts w:ascii="Courier New" w:eastAsia="Times New Roman" w:hAnsi="Courier New" w:cs="Courier New"/>
          <w:color w:val="000000"/>
          <w:sz w:val="20"/>
          <w:szCs w:val="20"/>
        </w:rPr>
      </w:pPr>
      <w:ins w:id="6" w:author="Craig Scratchley" w:date="2021-09-16T11:02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</w:t>
        </w:r>
      </w:ins>
      <w:ins w:id="7" w:author="Craig Scratchley" w:date="2021-09-16T11:03:00Z">
        <w:r w:rsidRPr="00384A82">
          <w:rPr>
            <w:rFonts w:ascii="Courier New" w:eastAsia="Times New Roman" w:hAnsi="Courier New" w:cs="Courier New"/>
            <w:color w:val="000000"/>
            <w:sz w:val="20"/>
            <w:szCs w:val="20"/>
          </w:rPr>
          <w:t>(May 6, 1944 – September 24, 2015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-- RIP</w:t>
        </w:r>
        <w:r w:rsidRPr="00384A82">
          <w:rPr>
            <w:rFonts w:ascii="Courier New" w:eastAsia="Times New Roman" w:hAnsi="Courier New" w:cs="Courier New"/>
            <w:color w:val="000000"/>
            <w:sz w:val="20"/>
            <w:szCs w:val="20"/>
          </w:rPr>
          <w:t>)</w:t>
        </w:r>
      </w:ins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6F9A" w:rsidRPr="00596850" w:rsidRDefault="00DC6F9A" w:rsidP="00DC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" w:author="Craig Scratchley" w:date="2021-09-16T10:55:00Z"/>
          <w:rFonts w:ascii="Courier New" w:eastAsia="Times New Roman" w:hAnsi="Courier New" w:cs="Courier New"/>
          <w:color w:val="000000"/>
          <w:sz w:val="20"/>
          <w:szCs w:val="20"/>
        </w:rPr>
      </w:pPr>
      <w:ins w:id="9" w:author="Craig Scratchley" w:date="2021-09-16T10:55:00Z">
        <w:r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This document was 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corrected</w:t>
        </w:r>
        <w:r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9-16</w:t>
        </w:r>
        <w:r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-</w:t>
        </w:r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2021</w:t>
        </w:r>
        <w:r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.</w:t>
        </w:r>
      </w:ins>
    </w:p>
    <w:p w:rsidR="00DC6F9A" w:rsidRPr="00596850" w:rsidRDefault="00DC6F9A" w:rsidP="00DC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" w:author="Craig Scratchley" w:date="2021-09-16T10:55:00Z"/>
          <w:rFonts w:ascii="Courier New" w:eastAsia="Times New Roman" w:hAnsi="Courier New" w:cs="Courier New"/>
          <w:color w:val="000000"/>
          <w:sz w:val="20"/>
          <w:szCs w:val="20"/>
        </w:rPr>
      </w:pPr>
    </w:p>
    <w:p w:rsidR="00DC6F9A" w:rsidRPr="00596850" w:rsidRDefault="00DC6F9A" w:rsidP="00DC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" w:author="Craig Scratchley" w:date="2021-09-16T10:55:00Z"/>
          <w:rFonts w:ascii="Courier New" w:eastAsia="Times New Roman" w:hAnsi="Courier New" w:cs="Courier New"/>
          <w:color w:val="000000"/>
          <w:sz w:val="20"/>
          <w:szCs w:val="20"/>
        </w:rPr>
      </w:pPr>
    </w:p>
    <w:p w:rsidR="00DC6F9A" w:rsidRPr="00596850" w:rsidRDefault="00DC6F9A" w:rsidP="00DC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" w:author="Craig Scratchley" w:date="2021-09-16T10:55:00Z"/>
          <w:rFonts w:ascii="Courier New" w:eastAsia="Times New Roman" w:hAnsi="Courier New" w:cs="Courier New"/>
          <w:color w:val="000000"/>
          <w:sz w:val="20"/>
          <w:szCs w:val="20"/>
        </w:rPr>
      </w:pPr>
      <w:ins w:id="13" w:author="Craig Scratchley" w:date="2021-09-16T10:55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</w:t>
        </w:r>
      </w:ins>
      <w:ins w:id="14" w:author="Craig Scratchley" w:date="2021-09-16T10:56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Corrected </w:t>
        </w:r>
      </w:ins>
      <w:ins w:id="15" w:author="Craig Scratchley" w:date="2021-09-16T10:55:00Z">
        <w:r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by </w:t>
        </w:r>
      </w:ins>
      <w:ins w:id="16" w:author="Craig Scratchley" w:date="2021-09-16T10:56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Craig Scratchley</w:t>
        </w:r>
      </w:ins>
    </w:p>
    <w:p w:rsidR="00596850" w:rsidRPr="00596850" w:rsidRDefault="00DC6F9A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ins w:id="17" w:author="Craig Scratchley" w:date="2021-09-16T10:57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</w:t>
        </w:r>
        <w:proofErr w:type="spellStart"/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craig_scratchley</w:t>
        </w:r>
      </w:ins>
      <w:proofErr w:type="spellEnd"/>
      <w:ins w:id="18" w:author="Craig Scratchley" w:date="2021-09-16T10:58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(AT) alumni (DOT) </w:t>
        </w:r>
        <w:proofErr w:type="spellStart"/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>sfu</w:t>
        </w:r>
        <w:proofErr w:type="spellEnd"/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(DOT) ca</w:t>
        </w:r>
      </w:ins>
      <w:bookmarkStart w:id="19" w:name="_GoBack"/>
      <w:bookmarkEnd w:id="19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This file may be redistributed without restriction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del w:id="20" w:author="Craig Scratchley" w:date="2021-09-16T10:59:00Z">
        <w:r w:rsidRPr="00596850" w:rsidDel="00DC6F9A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      </w:delText>
        </w:r>
      </w:del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text is not altered</w:t>
      </w:r>
      <w:ins w:id="21" w:author="Craig Scratchley" w:date="2021-09-16T10:58:00Z">
        <w:r w:rsidR="00DC6F9A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(</w:t>
        </w:r>
      </w:ins>
      <w:proofErr w:type="spellStart"/>
      <w:ins w:id="22" w:author="Craig Scratchley" w:date="2021-09-16T10:59:00Z">
        <w:r w:rsidR="00DC6F9A">
          <w:rPr>
            <w:rFonts w:ascii="Courier New" w:eastAsia="Times New Roman" w:hAnsi="Courier New" w:cs="Courier New"/>
            <w:color w:val="000000"/>
            <w:sz w:val="20"/>
            <w:szCs w:val="20"/>
          </w:rPr>
          <w:t>appologies</w:t>
        </w:r>
      </w:ins>
      <w:proofErr w:type="spellEnd"/>
      <w:ins w:id="23" w:author="Craig Scratchley" w:date="2021-09-16T10:58:00Z">
        <w:r w:rsidR="00DC6F9A">
          <w:rPr>
            <w:rFonts w:ascii="Courier New" w:eastAsia="Times New Roman" w:hAnsi="Courier New" w:cs="Courier New"/>
            <w:color w:val="000000"/>
            <w:sz w:val="20"/>
            <w:szCs w:val="20"/>
          </w:rPr>
          <w:t>, Craig)</w:t>
        </w:r>
      </w:ins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Please distribute as widely as possible.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Questions to Chuck Forsberg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Omen Technology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The High Reliability Software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17505-V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Sauvie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 Road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Portland Oregon 97231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VOICE: 503-621-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3406 :VOICE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BBS: 503-621-3746 Speed 19200(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Telebit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PEP)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,2400,1200,300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CompuServe: 70007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,2304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GEnie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: CAF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UUCP: ...!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tektronix!reed!omen!caf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- 2 -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  TOWER OF BABEL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"YMODEM Tower of Babel" has descended on the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microcomputing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 confusion, frustration, bloated phone bills, and wasted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hours.  Sadly, I (Chuck Forsberg) am partly to blame for this mess.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author of the early 1980s batch and 1k XMODEM extensions, I assumed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readers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earlier versions of this document would implement as much of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YMODEM protocol as their programming skills and computing environments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permit.  This proved a rather naive assumption as programmers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motivated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competitive pressure implemented as little of YMODEM as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Some have taken whatever parts of YMODEM that appealed to them,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applied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MODEM7 Batch,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Telink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XMODEM or whatever, and called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YMODEM.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Jeff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Garbers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(Crosstalk package development director) said it all: "With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protocols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public domain, anyone who wants to dink around with them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ahead." [1]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Documents containing altered examples derived from YMODEM.DOC have added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confusion.  In one instance, some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self styled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rewriter of history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altered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heading in YMODEM.DOC's Figure 1 from "1024 byte Packets"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"YMODEM/CRC File Transfer Protocol".  None of the XMODEM and YMODEM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examples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shown in that document were correct.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put an end to this confusion, we must make "perfectly clear" what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YMODEM stands for, as Ward Christensen defined it in his 1985 coining of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majority of you who read, understood, and respected Ward's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YMODEM, I apologize for the inconvenience.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1.1  Definitions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ARC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ARC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program that compresses one or more files into an archive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extracts files from such archives.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  refers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file transfer etiquette introduced by Ward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Christensen's 1977 MODEM.ASM program.  The name XMODEM comes from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Keith Petersen's XMODEM.ASM program, an adaptation of MODEM.ASM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Remote CP/M (RCPM) systems.  It's also called the MODEM 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MODEM2 protocol.  Some who are unaware of MODEM7's unusual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batch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 call it MODEM7.  Other aliases include "CP/M Users'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Group" and "TERM II FTP 3".  The name XMODEM caught on partly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distinctive and partly because of media interest in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Page C/12, PC-WEEK July 12, 1987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1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 3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bulletin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 and RCPM systems where it was accessed with an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"XMODEM" command.  This protocol is supported by every serious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because of its universality, simplicity,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reasonable performance.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XMODEM/CRC replaces XMODEM's 1 byte checksum with a two byte Cyclical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Redundancy Check (CRC-16), giving modern error detection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XMODEM-1k Refers to the XMODEM/CRC protocol with 1024 byte data blocks.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YMODEM  Refers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XMODEM/CRC (optional 1k blocks) protocol with batch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transmission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described below.  In a nutshell, YMODEM means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BATCH.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YMODEM-g Refers to the streaming YMODEM variation described below.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 YMODEM(TM)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attempt to sort out the YMODEM Tower of Babel, Omen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Technology has trademarked the term True YMODEM(TM) to represent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 YMODEM protocol described in this document, including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pathname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length, and modification date transmitted in block 0.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Please contact Omen Technology about certifying programs for True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YMODEM(TM) compliance.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ZMODEM  uses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familiar XMODEM/CRC and YMODEM technology in a new protocol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provides reliability, throughput, file management, and user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amenities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 to contemporary data communications.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ZOO     Like ARC, ZOO is a program that compresses one or more files into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"zoo archive".  ZOO supports many different operating systems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Unix and VMS.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1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 4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  YMODEM MINIMUM REQUIREMENTS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programs claiming to support YMODEM must meet the following minimum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sending program shall send the pathname (file name) in block 0.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pathname shall be a null terminated ASCII string as described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For those who are too lazy to read the entire document: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Unless specifically requested, only the file name portion 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No drive letter is sent.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Systems that do not distinguish between upper and lower case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letters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filenames shall send the pathname in lower case only.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receiving program shall use this pathname for the received file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unless explicitly overridden.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When the receiving program receives this block and successfully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opened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output file, it shall acknowledge this block with an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proceed with a normal XMODEM file transfer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"C" or NAK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tranmsitted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receiver.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sending program shall use CRC-16 in response to a "C" pathname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otherwise use 8 bit checksum.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receiving program must accept any mixture of 128 and 1024 byte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blocks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each file it receives.  Sending programs may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arbitrarily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 between 1024 and 128 byte blocks.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sending program must not change the length of an unacknowledged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At the end of each file, the sending program shall send EOT up to ten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it receives an ACK character.  (This is part of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XMODEM spec.)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end of a transfer session shall be signified by a null (empty)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pathname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this pathname block shall be acknowledged the same as other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pathname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Programs not meeting all of these requirements are not YMODEM compatible,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shall not be described as supporting YMODEM.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Meeting these MINIMUM requirements does not guarantee reliable file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 5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transfers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stress.  Particular attention is called to XMODEM's single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supervisory messages that are easily corrupted by transmission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 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  WHY YMODEM?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its development half a decade ago, the Ward Christensen modem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protocol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enabled a wide variety of computer systems to interchange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There is hardly a communications program that doesn't at least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this protocol.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Advances in computing, modems and networking have revealed a number of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weaknesses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original protocol: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short block length caused throughput to suffer when used with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timesharing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systems, packet switched networks, satellite circuits,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buffered (error correcting) modems.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8 bit arithmetic checksum and other aspects allowed line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impairments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interfere with dependable, accurate transfers.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Only one file could be sent per command.  The file name had to be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twice, first to the sending program and then again to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transmitted file could accumulate as many as 127 extraneous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bytes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modification date of the file was lost.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number of other protocols have been developed over the years, but none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displaced XMODEM to date: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Lack of public domain documentation and example programs have kept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proprietary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protocols such as Blast, Relay, and others tightly bound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fortunes of their suppliers.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Complexity discourages the widespread application of BISYNC, SDLC,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HDLC, X.25, and X.PC protocols.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Performance compromises and complexity have limited the popularity of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Kermit protocol, which was developed to allow file transfers in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environments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hostile to XMODEM.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XMODEM protocol extensions and YMODEM Batch address some of these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weaknesses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maintaining most of XMODEM's simplicity.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YMODEM is supported by the public domain programs YAM (CP/M),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YAM(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CP/M-86), YAM(CCPM-86), IMP (CP/M), KMD (CP/M),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rz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(Unix,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Xenix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VMS, Berkeley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Venix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Xenix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Coherent, IDRIS,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Regulus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).  Commercial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implementations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MIRROR, and Professional-YAM.[1] Communications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3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 7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these extensions have been in use since 1981.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1k block length (XMODEM-1k) described below may be used in conjunction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YMODEM Batch Protocol, or with single file transfers identical to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XMODEM/CRC protocol except for minimal changes to support 1k blocks.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Another extension is the YMODEM-g protocol.  YMODEM-g provides batch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transfers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maximum throughput when used with end to end error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correcting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media, such as X.PC and error correcting modems, including 9600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bps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units by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TeleBit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U.S.Robotics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Hayes, Electronic Vaults, Data Race,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complete this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tome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edited versions of Ward Christensen's original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protocol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 and John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Byrns's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CRC-16 document are included for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References to the MODEM or MODEM7 protocol have been changed to XMODEM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accommodate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vernacular.  In Australia, it is properly called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Christensen Protocol.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3.1  Some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from the Pioneer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#: 130940 S0/Communications 25-Apr-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85  18:38:47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Sb: my protocol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: Ward Christensen 76703,302 [2]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To: all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aware the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article[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3] DID quote me correctly in terms of the phrases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"not robust", etc.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was a quick hack I threw together, very unplanned (like everything I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), to satisfy a personal need to communicate with "some other" people.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the fact that it was done in 8/77, and that I put it in the public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domain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immediately, made it become the standard that it is.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__________________________________________________________________________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Available for IBM PC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,XT,AT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Unix and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Xenix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Edited for typesetting appearance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Infoworld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 29 p. 16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3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 8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me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(1)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it; (people call me and say "my product is going to include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what can I 'reference'", or "I'm writing a paper on it, what do I put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bibliography")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(2)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propose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"incremental extension" to it, which might take "exactly"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of Chuck Forsberg's YAM protocol.  He wrote YAM in C for CP/M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the public domain, and wrote a batch protocol for Unix[4] called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(receive batch, send batch), which was basically XMODEM with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(a)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0 containing filename date time and size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(b)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1K block size option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(c) CRC-16.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did some clever programming to detect false ACK or EOT, but basically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the same.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People who suggest I make SIGNIFICANT changes to the protocol, such as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duplex", "multiple outstanding blocks", "multiple destinations",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understand that the incredible simplicity of the protocol is one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reasons it survived to this day in as many machines and programs as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found in!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Consider the PC-NET group back in '77 or so - documenting to beat the band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THEY had a protocol, but it was "extremely complex", because it tried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"all things to all people" - i.e. send binary files on a 7-bit system,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I was not that "benevolent". I (emphasize &gt; I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&lt; )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an 8-bit UART,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"my protocol was an 8-bit protocol", and I would just say "sorry"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held back by 7-bit limitations.  ...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Block size: Chuck Forsberg created an extension of my protocol, called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YAM, which is also supported via his public domain programs for UNIX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receive batch and send batch.  They cleverly send 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0" which contains the filename, date, time, and size.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Unfortunately, its UNIX style, and is a bit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weird[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5] - octal numbers, etc.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it is a nice way to overcome the kludgy "echo the chars of the name"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MODEM7.  Further, chuck uses CRC-16 and optional 1K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blocks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Thus the record 0, 1K, and CRC, make it a "pretty slick new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protocol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" which is not significantly different from my own.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Also, there is a catchy name - YMODEM.  That means to some that it is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after XMODEM", and to others that it is the Y(am)MODEM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 VAX/VMS versions of these programs are also available.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 The file length, time, and file mode are optional.  The pathname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 may be sent alone if desired.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3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 9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protocol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I don't want to emphasize that too much - out of fear that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mfgrs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think it is a "competitive" protocol, rather than an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unaffiliated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" protocol.  Chuck is currently selling a much-enhanced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version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CP/M-80 C program YAM, calling it Professional Yam, and its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PC - I'm using it right now.  VERY slick!  32K capture buffer,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scrolling, previously captured text search, plus built-in commands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about everything - directory (sorted every which way), XMODEM,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YMODEM, KERMIT, and ASCII file upload/download, etc.  You can program it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"behave" with most any system - for example when trying a number for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CIS it detects the "busy" string back from the modem and substitutes 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diff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phone # into the dialing string and branches back to try it.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3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chapter discusses the protocol extensions to Ward Christensen's 1982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XMODEM protocol description document.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original document recommends the user be asked whether to continue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abort after 10 retries.  Most programs no longer ask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operator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he wishes to keep retrying.  Virtually all correctable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corrected within the first few retransmissions.  If the line 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that ten attempts are insufficient, there is a significant danger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undetected errors.  If the connection is that bad, it's better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redial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better connection, or mail a floppy disk.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4.1  Graceful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Abort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YAM and Professional-YAM X/YMODEM routines recognize a sequence of two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consecutive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(Hex 18) characters without modem errors (overrun,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framing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etc.)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transfer abort command.  This sequence is recognized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waiting for the beginning of a block or for an acknowledgement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that has been sent.  The check for two consecutive CAN characters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reduces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transfers aborted by line hits.  YAM sends eight CAN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it aborts an XMODEM, YMODEM, or ZMODEM protocol file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Pro-YAM then sends eight backspaces to delete the CAN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remote's keyboard input buffer, in case the remote had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aborted the transfer and was awaiting a keyboarded command.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4.2  CRC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-16 Option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XMODEM protocol uses an optional two character CRC-16 instead of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 arithmetic checksum used by the original protocol and by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commercial implementations.  CRC-16 guarantees detection of all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double bit errors,  all errors with an odd number of error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all burst errors of length 16 or less, 99.9969% of all 17-bit error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bursts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and 99.9984 per cent of all possible longer error bursts.  By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contrast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a double bit error, or a burst error of 9 bits or more can sneak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XMODEM protocol arithmetic checksum.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XMODEM/CRC protocol is similar to the XMODEM protocol, except that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specifies CRC-16 by sending C (Hex 43) instead of NAK when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requesting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block.  A two byte CRC is sent in place of the one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byte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arithmetic checksum.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YAM's c option to the r command enables CRC-16 in single file reception,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corresponding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original implementation in the MODEM7 series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This remains the default because many commercial communications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bulletin board systems still do not support CRC-16,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written in Basic or Pascal.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XMODEM protocol with CRC is accurate provided both sender and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4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11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a successful transmission.  The protocol is robust in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characters lost by buffer overloading on timesharing systems.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single character ACK/NAK responses generated by the receiving program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adapt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to split speed modems, where the reverse channel is limited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cent or less of the main channel's speed.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XMODEM and YMODEM are half duplex protocols which do not attempt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and control signals in both directions at the same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This avoids buffer overrun problems that have been reported by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attempting to exploit full duplex asynchronous file transfer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protocols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Blast.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Professional-YAM adds several proprietary logic enhancements to XMODEM's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detection and recovery.  These compatible enhancements eliminate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bad file transfers other programs make when using the XMODEM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protocol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less than ideal conditions.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4.3  XMODEM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-1k 1024 Byte Block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Disappointing throughput downloading from Unix with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YMODEM[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1] lead to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1024 byte blocks in 1982.  1024 byte blocks reduce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delays from timesharing systems, modems, and packet switched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networks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throughput by 87.5 per cent in addition to decreasing XMODEM's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per cent overhead (block number, CRC, etc.).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environments cannot accept 1024 byte bursts, including some networks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minicomputer ports.  The longer block length should be an option.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choice to use 1024 byte blocks is expressed to the sending program 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line or selection menu.[2] 1024 byte blocks improve throughput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applications.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STX (02) replaces the SOH (01) at the beginning of the transmitted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notify the receiver of the longer block length.  The transmitted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contains 1024 bytes of data.  The receiver should be able to accept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mixture of 128 and 1024 byte blocks.  The block number (in the second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third bytes of the block) is incremented by one for each block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regardless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block length.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sender must not change between 128 and 1024 byte block lengths if it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received a valid ACK for the current block.  Failure to observe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The name hadn't been coined yet, but the protocol was the same.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See "KMD/IMP Exceptions to YMODEM" below.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4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restriction allows transmission errors to pass undetected.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1024 byte blocks are being used, it is possible for a file to "grow" up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multiple of 1024 bytes.  This does not waste disk space if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allocation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granularity is 1k or greater.  With YMODEM batch transmission,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optional file length transmitted in the file name block allows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discard the padding, preserving the exact file length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1024 byte blocks may be used with batch file transmission or with single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transmission.  CRC-16 should be used with the k option to preserve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integrity over phone lines.  If a program wishes to enforce this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recommendation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it should cancel the transfer, then issue an informative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diagnostic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if the receiver requests checksum instead of CRC-16.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no circumstances may a sending program use CRC-16 unless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commands CRC-16.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Figure 1.  XMODEM-1k Blocks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SENDER                                 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"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sx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-k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foo.bar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foo.bar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x.x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STX 01 FE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1024]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STX 02 FD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1024]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STX 03 FC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1000] CPMEOF[24]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Figure 2.  Mixed 1024 and 128 byte Blocks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SENDER                                 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"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sx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-k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foo.bar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"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foo.bar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x.x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STX 01 FE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1024]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STX 02 FD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1024]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SOH 03 FC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SOH 04 FB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100] CPMEOF[28]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4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13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5.  YMODEM Batch File Transmission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YMODEM Batch protocol is an extension to the XMODEM/CRC protocol that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allows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or more files to be transmitted with a single command.  (Zero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sent if none of the requested files is accessible.)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design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of the YMODEM Batch protocol is to use the normal routines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and receiving XMODEM blocks in a layered fashion similar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switching methods.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was it necessary to design a new batch protocol when one already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existed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MODEM7?[1] The batch file mode used by MODEM7 is unsuitable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 not permit full pathnames, file length, file date, 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attribute information to be transmitted.  Such a restrictive design,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hastily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implemented with only CP/M in mind, would not have permitted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extensions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current areas of personal computing such as Unix, DOS,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oriented systems.  In addition, the MODEM7 batch file mode 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somewhat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susceptible to transmission impairments.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in the case of single a file transfer, the receiver initiates batch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transmission by sending a "C" character (for CRC-16).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sender opens the first file and sends block number 0 with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information.[2]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the pathname (file name) part is required for batch transfers.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maintain upwards compatibility, all unused bytes in block 0 must be set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Pathname The pathname (conventionally, the file name) is sent as a null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terminated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ASCII string.  This is the filename format used by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oriented MSDOS(TM) functions and C library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fopen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An assembly language example follows: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DB      'foo.bar'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,0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No spaces are included in the pathname.  Normally only the file name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stem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 directory prefix) is transmitted unless the sender has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selected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YAM's f option to send the full pathname.  The source drive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(A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:,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B:, etc.)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sent.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Filename Considerations: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The MODEM7 batch protocol transmitted CP/M FCB bytes f1...f8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t1...t3 one character at a time.  The receiver echoed these bytes as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one at a time.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Only the data part of the block is described here.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5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14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File names are forced to lower case unless the sending system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supports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upper/lower case file names.  This is a convenience for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systems (such as Unix) which store filenames in upper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 case.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The receiver should accommodate file names in lower and upper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+ When transmitting files between different operating systems,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 must be acceptable to both the sender and receiving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directories are included, they are delimited by /; i.e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.,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"subdir/foo" is acceptable, "subdir\foo" is not.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Length The file length and each of the succeeding fields are optional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3]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length field is stored in the block as a decimal string counting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data bytes in the file.  The file length does not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CPMEOF (^Z) or other garbage characters used to pad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the file being transmitted is growing during transmission,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 should be set to at least the final expected file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or not sent.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receiver stores the specified number of characters, discarding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padding added by the sender to fill up the last block.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Modification Date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 date is optional, and the filename and length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sent without requiring the mod date to be sent.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Iff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modification date is sent, a single space separates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modification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from the file length.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mod date is sent as an octal number giving the time the contents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were last changed, measured in seconds from Jan 1 1970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Universal Coordinated Time (GMT).  A date of 0 implies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modification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is unknown and should be left as the date the file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This standard format was chosen to eliminate ambiguities arising from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transfers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different time zones.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 Fields may not be skipped.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5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15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Mode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Iff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mode is sent, a single space separates the file mode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modification date.  The file mode is stored as an octal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Unless the file originated from a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system, the file mode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to 0.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1) checks the file mode for the 0x8000 bit which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indicates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Unix type regular file.  Files with the 0x8000 bit set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assumed to have been sent from another Unix (or similar) system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uses the same file conventions.  Such files are not translated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way.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Serial Number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Iff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serial number is sent, a single space separates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serial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from the file mode.  The serial number of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transmitting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is stored as an octal string.  Programs which do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serial number should omit this field, or set it to 0. 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receiver's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this field is optional.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 Fields YMODEM was designed to allow additional header fields to be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above without creating compatibility problems with older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YMODEM programs.  Please contact Omen Technology if other fields are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special application requirements.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rest of the block is set to nulls.  This is essential to preserve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upward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compatibility.[4]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 filename block is received with a CRC or other error, 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retransmission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requested.  After the filename block has been received,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ACK'ed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 write open is successful.  If the file cannot be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opened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writing, the receiver cancels the transfer with CAN characters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described above.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receiver then initiates transfer of the file contents with a "C"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according to the standard XMODEM/CRC protocol.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the file contents and XMODEM EOT have been transmitted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acknowledged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the receiver again asks for the next pathname.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Transmission of a null pathname terminates batch file transmission.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 that transmission of no files is not necessarily an error.  This 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none of the files requested of the sender could be opened for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 If, perchance, this information extends beyond 128 bytes (possible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Unix 4.2 BSD extended file names), the block should be sent as 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1k block as described above.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5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YMODEM receivers request CRC-16 by default.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Unix programs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and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rz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(1) included in the source code file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RZSZ.ZOO should answer other questions about YMODEM batch protocol.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Figure 3.  YMODEM Batch Transmission Session (1 file)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SENDER                                 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ins w:id="24" w:author="Craig Scratchley" w:date="2021-09-16T10:23:00Z"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>(</w:t>
        </w:r>
        <w:proofErr w:type="gramStart"/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>command</w:t>
        </w:r>
        <w:proofErr w:type="gramEnd"/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: </w:t>
        </w:r>
      </w:ins>
      <w:ins w:id="25" w:author="Craig Scratchley" w:date="2021-09-16T10:26:00Z"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del w:id="26" w:author="Craig Scratchley" w:date="2021-09-16T10:23:00Z">
        <w:r w:rsidRPr="00596850" w:rsidDel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                                     </w:delText>
        </w:r>
      </w:del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foo.*&lt;CR&gt;"</w:t>
      </w:r>
      <w:ins w:id="27" w:author="Craig Scratchley" w:date="2021-09-16T10:25:00Z"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>)</w:t>
        </w:r>
      </w:ins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batch mode etc."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C (command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ins w:id="28" w:author="Craig Scratchley" w:date="2021-09-16T10:26:00Z"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</w:t>
        </w:r>
      </w:ins>
      <w:ins w:id="29" w:author="Craig Scratchley" w:date="2021-09-16T10:24:00Z"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>”</w:t>
        </w:r>
      </w:ins>
      <w:proofErr w:type="spellStart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ins w:id="30" w:author="Craig Scratchley" w:date="2021-09-16T10:24:00Z">
        <w:r w:rsidR="00130B6C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&lt;CR&gt;"</w:t>
        </w:r>
      </w:ins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SOH 00 FF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foo.c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NUL[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123]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SOH 01 FE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SOH 02 </w:t>
      </w:r>
      <w:del w:id="31" w:author="Craig Scratchley" w:date="2021-09-16T10:22:00Z">
        <w:r w:rsidRPr="00596850" w:rsidDel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FC </w:delText>
        </w:r>
      </w:del>
      <w:ins w:id="32" w:author="Craig Scratchley" w:date="2021-09-16T10:22:00Z">
        <w:r w:rsidR="00130B6C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F</w:t>
        </w:r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>D</w:t>
        </w:r>
        <w:r w:rsidR="00130B6C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SOH 03 </w:t>
      </w:r>
      <w:del w:id="33" w:author="Craig Scratchley" w:date="2021-09-16T10:22:00Z">
        <w:r w:rsidRPr="00596850" w:rsidDel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FB </w:delText>
        </w:r>
      </w:del>
      <w:ins w:id="34" w:author="Craig Scratchley" w:date="2021-09-16T10:22:00Z">
        <w:r w:rsidR="00130B6C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F</w:t>
        </w:r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>C</w:t>
        </w:r>
        <w:r w:rsidR="00130B6C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100] CPMEOF[28]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NAK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SOH 00 FF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NUL[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Figure 7.  YMODEM Header Information and Features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_____________________________________________________________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Program   | Length | Date | Mode | S/N | 1k-Blk | YMODEM-g 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|___________|________|______|______|_____|________|__________|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|Unix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rz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yes    |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yes  |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  | no  | yes    |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 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|___________|________|______|______|_____|________|__________|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|VMS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    | no   | no   | no  | yes    | no       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|___________|________|______|______|_____|________|__________|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|Pro-YAM    | yes    |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yes  |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  | yes | yes    | yes      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|___________|________|______|______|_____|________|__________|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|CP/M YAM   | no     | no   | no   |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no  |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    | no       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|___________|________|______|______|_____|________|__________|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|KMD/IMP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| ?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no   | no  | yes    | no       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|___________|________|______|______|_____|________|__________|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5.1  KMD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/IMP Exceptions to YMODEM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KMD and IMP use a "CK" character sequence emitted by the receiver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trigger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1024 byte blocks as an alternative to specifying this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sending program.  This two character sequence generally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on single process micros in direct communication, provided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rigorously adhere to all the XMODEM recommendations included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5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17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Figure 4.  YMODEM Batch Transmission Session (2 files)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SENDER                                 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ins w:id="35" w:author="Craig Scratchley" w:date="2021-09-16T10:26:00Z"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>(</w:t>
        </w:r>
        <w:proofErr w:type="gramStart"/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>command</w:t>
        </w:r>
        <w:proofErr w:type="gramEnd"/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: </w:t>
        </w:r>
      </w:ins>
      <w:del w:id="36" w:author="Craig Scratchley" w:date="2021-09-16T10:26:00Z">
        <w:r w:rsidRPr="00596850" w:rsidDel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                                     </w:delText>
        </w:r>
      </w:del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foo.c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baz.c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&lt;CR&gt;"</w:t>
      </w:r>
      <w:ins w:id="37" w:author="Craig Scratchley" w:date="2021-09-16T10:26:00Z"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>)</w:t>
        </w:r>
      </w:ins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"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batch mode etc."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C (command</w:t>
      </w:r>
      <w:proofErr w:type="gramStart"/>
      <w:ins w:id="38" w:author="Craig Scratchley" w:date="2021-09-16T10:27:00Z">
        <w:r w:rsidR="00130B6C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:</w:t>
        </w:r>
        <w:r w:rsidR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”</w:t>
        </w:r>
        <w:proofErr w:type="spellStart"/>
        <w:proofErr w:type="gramEnd"/>
        <w:r w:rsidR="00130B6C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rb</w:t>
        </w:r>
        <w:proofErr w:type="spellEnd"/>
        <w:r w:rsidR="00130B6C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&lt;CR&gt;")</w:t>
        </w:r>
      </w:ins>
      <w:del w:id="39" w:author="Craig Scratchley" w:date="2021-09-16T10:27:00Z">
        <w:r w:rsidRPr="00596850" w:rsidDel="00130B6C">
          <w:rPr>
            <w:rFonts w:ascii="Courier New" w:eastAsia="Times New Roman" w:hAnsi="Courier New" w:cs="Courier New"/>
            <w:color w:val="000000"/>
            <w:sz w:val="20"/>
            <w:szCs w:val="20"/>
          </w:rPr>
          <w:delText>:rb)</w:delText>
        </w:r>
      </w:del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SOH 00 FF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foo.c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NUL[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123]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SOH 01 FE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SOH 02 </w:t>
      </w:r>
      <w:del w:id="40" w:author="Craig Scratchley" w:date="2021-09-16T10:36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FC </w:delText>
        </w:r>
      </w:del>
      <w:ins w:id="41" w:author="Craig Scratchley" w:date="2021-09-16T10:36:00Z"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F</w:t>
        </w:r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D</w:t>
        </w:r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SOH 03 </w:t>
      </w:r>
      <w:del w:id="42" w:author="Craig Scratchley" w:date="2021-09-16T10:36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FB </w:delText>
        </w:r>
      </w:del>
      <w:ins w:id="43" w:author="Craig Scratchley" w:date="2021-09-16T10:36:00Z"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F</w:t>
        </w:r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C</w:t>
        </w:r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100] CPMEOF[28]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NAK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SOH 00 FF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baz.c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NUL[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123]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SOH 01 </w:t>
      </w:r>
      <w:del w:id="44" w:author="Craig Scratchley" w:date="2021-09-16T10:37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FB </w:delText>
        </w:r>
      </w:del>
      <w:ins w:id="45" w:author="Craig Scratchley" w:date="2021-09-16T10:37:00Z"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F</w:t>
        </w:r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E</w:t>
        </w:r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100] CPMEOF[28]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NAK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SOH 00 FF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NUL[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Figure 5.  YMODEM Batch Transmission Session-1k Blocks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SENDER                                 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ins w:id="46" w:author="Craig Scratchley" w:date="2021-09-16T10:33:00Z"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(</w:t>
        </w:r>
        <w:proofErr w:type="gramStart"/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command</w:t>
        </w:r>
        <w:proofErr w:type="gramEnd"/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: </w:t>
        </w:r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del w:id="47" w:author="Craig Scratchley" w:date="2021-09-16T10:33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                                     </w:delText>
        </w:r>
      </w:del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-k foo.*&lt;CR&gt;"</w:t>
      </w:r>
      <w:ins w:id="48" w:author="Craig Scratchley" w:date="2021-09-16T10:33:00Z"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)</w:t>
        </w:r>
      </w:ins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batch mode etc."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</w:t>
      </w:r>
      <w:ins w:id="49" w:author="Craig Scratchley" w:date="2021-09-16T10:34:00Z"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C (command</w:t>
        </w:r>
        <w:proofErr w:type="gramStart"/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:</w:t>
        </w:r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”</w:t>
        </w:r>
        <w:proofErr w:type="spellStart"/>
        <w:proofErr w:type="gramEnd"/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rb</w:t>
        </w:r>
        <w:proofErr w:type="spellEnd"/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&lt;CR&gt;")</w:t>
        </w:r>
      </w:ins>
      <w:del w:id="50" w:author="Craig Scratchley" w:date="2021-09-16T10:34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>C (command:rb)</w:delText>
        </w:r>
      </w:del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SOH 00 FF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foo.c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NUL[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123]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STX 01 </w:t>
      </w:r>
      <w:del w:id="51" w:author="Craig Scratchley" w:date="2021-09-16T10:36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FD </w:delText>
        </w:r>
      </w:del>
      <w:ins w:id="52" w:author="Craig Scratchley" w:date="2021-09-16T10:36:00Z"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F</w:t>
        </w:r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E</w:t>
        </w:r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1024]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SOH 02 </w:t>
      </w:r>
      <w:del w:id="53" w:author="Craig Scratchley" w:date="2021-09-16T10:36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FC </w:delText>
        </w:r>
      </w:del>
      <w:ins w:id="54" w:author="Craig Scratchley" w:date="2021-09-16T10:36:00Z"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F</w:t>
        </w:r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D</w:t>
        </w:r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SOH 03 </w:t>
      </w:r>
      <w:del w:id="55" w:author="Craig Scratchley" w:date="2021-09-16T10:36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FB </w:delText>
        </w:r>
      </w:del>
      <w:ins w:id="56" w:author="Craig Scratchley" w:date="2021-09-16T10:36:00Z"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F</w:t>
        </w:r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C</w:t>
        </w:r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100] CPMEOF[28]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NAK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5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18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SOH 00 FF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NUL[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Figure 6.  YMODEM Filename block transmitted by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-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rw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r--r--  6347 Jun 17 1984 20:34 bbcsched.txt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00 0100FF62 62637363 6865642E 74787400   |...bbcsched.txt.|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 36333437 20333331 34373432 35313320   |6347 3314742513 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20 31303036 34340000 00000000 00000000   |100644..........|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30 00000000 00000000 00000000 00000000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40 00000000 00000000 00000000 00000000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50 00000000 00000000 00000000 00000000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60 00000000 00000000 00000000 00000000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70 00000000 00000000 00000000 00000000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000000CA 56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herein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Programs with marginal XMODEM implementations do not fare so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Timesharing systems and packet switched networks can separate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successive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characters, rendering this method unreliable.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Sending programs may detect the CK sequence if the operating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enviornment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preclude reliable implementation.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Instead of the standard YMODEM file length in decimal, KMD and IMP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CP/M record count in the last two bytes of the header block.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  YMODEM-g File Transmission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Developing technology is providing phone line data transmission at ever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speeds using very specialized techniques.  These high speed modems,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session protocols such as X.PC, provide high speed, nearly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communications at the expense of considerably increased delay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delay time is moderate compared to human interactions, but it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cripples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throughput of most error correcting protocols.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 option to YMODEM has proven effective under these circumstances.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 option is driven by the receiver, which initiates the batch transfer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transmitting a G instead of C.  When the sender recognizes the G, it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bypasses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usual wait for an ACK to each transmitted block, sending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succeeding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 at full speed, subject to XOFF/XON or other flow control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exerted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medium.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sender expects an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inital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 to initiate the transmission of 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file, and also expects an ACK on the EOT sent at the end of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  This synchronization allows the receiver time to open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6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19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 as necessary.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an error is detected in a YMODEM-g transfer, the receiver aborts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transfer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multiple CAN abort sequence.  The ZMODEM protocol should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in applications that require both streaming throughput and error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recovery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Figure 8.  YMODEM-g Transmission Session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SENDER                                 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ins w:id="57" w:author="Craig Scratchley" w:date="2021-09-16T10:29:00Z"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(</w:t>
        </w:r>
        <w:proofErr w:type="gramStart"/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command</w:t>
        </w:r>
        <w:proofErr w:type="gramEnd"/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: </w:t>
        </w:r>
      </w:ins>
      <w:del w:id="58" w:author="Craig Scratchley" w:date="2021-09-16T10:29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                                     </w:delText>
        </w:r>
      </w:del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foo.*&lt;CR&gt;"</w:t>
      </w:r>
      <w:ins w:id="59" w:author="Craig Scratchley" w:date="2021-09-16T10:29:00Z"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>)</w:t>
        </w:r>
      </w:ins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batch mode etc..."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G (command</w:t>
      </w:r>
      <w:proofErr w:type="gramStart"/>
      <w:ins w:id="60" w:author="Craig Scratchley" w:date="2021-09-16T10:28:00Z"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:</w:t>
        </w:r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”</w:t>
        </w:r>
        <w:proofErr w:type="spellStart"/>
        <w:proofErr w:type="gramEnd"/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rb</w:t>
        </w:r>
        <w:proofErr w:type="spellEnd"/>
        <w:r w:rsidR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-g</w:t>
        </w:r>
        <w:r w:rsidR="00003F3E" w:rsidRPr="00596850">
          <w:rPr>
            <w:rFonts w:ascii="Courier New" w:eastAsia="Times New Roman" w:hAnsi="Courier New" w:cs="Courier New"/>
            <w:color w:val="000000"/>
            <w:sz w:val="20"/>
            <w:szCs w:val="20"/>
          </w:rPr>
          <w:t>&lt;CR&gt;")</w:t>
        </w:r>
      </w:ins>
      <w:del w:id="61" w:author="Craig Scratchley" w:date="2021-09-16T10:28:00Z">
        <w:r w:rsidRPr="00596850" w:rsidDel="00003F3E">
          <w:rPr>
            <w:rFonts w:ascii="Courier New" w:eastAsia="Times New Roman" w:hAnsi="Courier New" w:cs="Courier New"/>
            <w:color w:val="000000"/>
            <w:sz w:val="20"/>
            <w:szCs w:val="20"/>
          </w:rPr>
          <w:delText>:rb -g)</w:delText>
        </w:r>
      </w:del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SOH 00 FF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foo.c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NUL[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123]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SOH 01 FE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STX 02 FD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1024]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SOH 03 FC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SOH 04 FB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100] CPMEOF[28]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EOT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ACK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SOH 00 FF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NUL[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128] CRC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6                                     XMODEM Protocol Enhancements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  XMODEM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8/9/82 by Ward Christensen.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maintain a master copy of this.  Please pass on changes 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suggestions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 CBBS/Chicago at (312) 545-8086, CBBS/CPMUG (312) 849-1132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voice at (312) 849-6279.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7.1  Definitions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01H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eot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04H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06H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15H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&lt;can&gt; 18H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&lt;C&gt;   43H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7.2  Transmission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Medium Level Protocol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Asynchronous, 8 data bits, no parity, one stop bit.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protocol imposes no restrictions on the contents of the data being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transmitted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No control characters are looked for in the 128-byte data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Absolutely any kind of data may be sent - binary, ASCII, etc.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protocol has not formally been adopted to a 7-bit environment for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transmission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ASCII-only (or unpacked-hex) data , although it could be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having both ends agree to AND the protocol-dependent data with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7F hex before validating it.  I specifically am referring to the checksum,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block numbers and their ones- complement.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wishing to maintain compatibility of the CP/M file structure, i.e.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modemming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ASCII files to or from CP/M systems should follow this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ASCII tabs used (09H); tabs set every 8.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Lines terminated by CR/LF (0DH 0AH)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End-of-file indicated by ^Z, 1AH.  (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more)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Data is variable length, i.e. should be considered a continuous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data bytes, broken into 128-byte chunks purely for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purpose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transmission.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A CP/M "peculiarity": If the data ends exactly on a 128-byte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boundary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i.e. CR in 127, and LF in 128, a subsequent sector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containing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^Z EOF character(s) is optional, but is preferred.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Some utilities or user programs still do not handle EOF without ^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Zs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7 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21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last block sent is no different from others, i.e.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block".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Figure 9.  XMODEM Message Block Level Protocol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block of the transfer looks like: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&lt;SOH&gt;&lt;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#&gt;&lt;255-blk #&gt;&lt;--128 data bytes--&gt;&lt;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cksum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&lt;SOH&gt;         = 01 hex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blk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#&gt;       = binary number, starts at 01 increments by 1,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wraps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0FFH to 00H (not to 01)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&lt;255-blk #&gt;   =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after going thru 8080 "CMA"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instr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i.e.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complemented in the 8-bit block number.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Formally, this is the "ones complement".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cksum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      = the sum of the data bytes only.  Toss any carry.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7.3  File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Protocol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7.3.1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_to_Both_Sender_and_Receiver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errors are retried 10 times.  For versions running with an operator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i.e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NOT with XMODEM), a message is typed after 10 errors asking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operator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to "retry or quit".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versions of the protocol use &lt;can&gt;, ASCII ^X, to cancel transmission.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was never adopted as a standard, as having a single "abort" character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transmission susceptible to false termination due to an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or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being corrupted into a &lt;can&gt; and aborting transmission.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protocol may be considered "receiver driven", that is, the sender need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automatically re-transmit, although it does in the current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implementations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7.3.2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_Program_Considerations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receiver has a 10-second timeout.  It sends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every time it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out.  The receiver's first timeout, which sends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&gt;, signals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transmitter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start.  Optionally, the receiver could send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in case the sender was ready.  This would save the initial 10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timeout.  However, the receiver MUST continue to timeout every 10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case the sender wasn't ready.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into a receiving a block, the receiver goes into a one-second timeout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character and the checksum.  If the receiver wishes to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any reason (invalid header, timeout receiving data), it must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line to clear.  See "programming tips" for ideas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Synchronizing:  If a valid block number is received, it will be: 1)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in which case everything is fine; or 2) a repeat of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previously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block.  This should be considered OK, and only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indicates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receivers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got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glitched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and the sender re-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transmitted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; 3) any other block number indicates a fatal loss of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synchronization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such as the rare case of the sender getting a line-glitch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7 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like an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&gt;.  Abort the transmission, sending a &lt;can&gt;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7.3.3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_program_considerations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waiting for transmission to begin, the sender has only a single very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timeout, say one minute.  In the current protocol, the sender has 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 second timeout before retrying.  I suggest NOT doing this, and letting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be completely receiver-driven.  This will be compatible with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existing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sender has no more data, it sends an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eot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&gt;, and awaits an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resending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eot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if it doesn't get one.  Again, the protocol could be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receiver-driven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with the sender only having the high-level 1-minute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abort.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a sample of the data flow, sending a 3-block message.  It includes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most common line hits - a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garbaged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block, and an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reply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garbaged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&lt;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represents the checksum byte.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Figure 10.  Data flow including Error Recovery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SENDER                                 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after 10 seconds,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&lt;---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01 FE -data- &lt;xx&gt;      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&lt;---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02 FD -data- xx         ---&gt;       (data gets line hit)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&lt;---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02 FD -data- xx        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&lt;---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03 FC -data- xx        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garbaged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)           &lt;---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03 FC -data- xx         ---&gt;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eot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                       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&lt;---       &lt;anything except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eot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                       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&lt;---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finished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7.4  Programming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The character-receive subroutine should be called with a parameter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specifying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seconds to wait.  The receiver should first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with a time of 10, then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and try again, 10 times.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After receiving the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&gt;, the receiver should call the character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subroutine with a 1-second timeout, for the remainder of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cksum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&gt;.  Since they are sent as a continuous stream,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this implies a serious like glitch that caused, say,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127 characters to be seen instead of 128.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7 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23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When the receiver wishes to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&gt;, it should call a "PURGE"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subroutine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to wait for the line to clear.  Recall the sender tosses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characters in its UART buffer immediately upon completing sending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block, to ensure no glitches were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mis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- interpreted.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most common technique is for "PURGE" to call the character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subroutine, specifying a 1-second timeout,[1] and looping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PURGE until a timeout occurs.  The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is then sent,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ensuring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end will see it.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+ You may wish to add code recommended by John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Mahr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your character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routine - to set an error flag if the UART shows framing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or overrun.  This will help catch a few more glitches -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common of which is a hit in the high bits of the byte in two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consecutive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bytes.  The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cksum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comes out OK since counting in 1-byte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produces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result of adding 80H + 80H as with adding 00H +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00H.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These times should be adjusted for use with timesharing systems.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7 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24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8.  XMODEM/CRC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Original 1/13/85 by John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Byrns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 CRC option.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Please pass on any reports of errors in this document or suggestions for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improvement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via Ward's/CBBS at (312) 849-1132, or by voice at (312)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885-1105.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CRC used in the Modem Protocol is an alternate form of block check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provides more robust error detection than the original checksum.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Andrew S.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Tanenbaum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in his book, Computer Networks, that the CRC-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CCITT used by the Modem Protocol will detect all single and double bit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errors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all errors with an odd number of bits, all burst errors of length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 or less, 99.997% of 17-bit error bursts, and 99.998% of 18-bit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bursts.[1]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changes to the Modem Protocol to replace the checksum with the CRC are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straight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forward. If that were all that we did we would not be able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communicate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a program using the old checksum protocol and one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CRC protocol. An initial handshake was added to solve this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The handshake allows a receiving program with CRC capability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sending program supports the CRC option, and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CRC mode if it does. This handshake is designed so that it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properly with programs which implement only the original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protocol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A description of this handshake is presented in section 10.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Figure 11.  Message Block Level Protocol, CRC mode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Each block of the transfer in CRC mode looks like: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&lt;SOH&gt;&lt;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#&gt;&lt;255-blk #&gt;&lt;--128 data bytes--&gt;&lt;CRC hi&gt;&lt;CRC lo&gt;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&lt;SOH&gt;        = 01 hex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blk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#&gt;      = binary number, starts at 01 increments by 1,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wraps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0FFH to 00H (not to 01)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&lt;255-blk #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 =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complement of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&lt;CRC hi&gt;     = byte containing the 8 hi order coefficients of the CRC.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&lt;CRC lo&gt;     = byte containing the 8 lo order coefficients of the CRC.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8.1  CRC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8.1.1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Formal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_Definition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calculate the 16 bit CRC the message bits are considered to be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coefficients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polynomial. This message polynomial is first multiplied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X^16 and then divided by the generator polynomial (X^16 + X^12 + X^5 +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__________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This reliability figure is misleading because XMODEM's critical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supervisory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are not protected by this CRC.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8 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25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1)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modulo two arithmetic. The remainder left after the division 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desired CRC. Since a message block in the Modem Protocol is 128 bytes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1024 bits, the message polynomial will be of order X^1023. The hi order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first byte of the message block is the coefficient of X^1023 in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polynomial.  The lo order bit of the last byte of the message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coefficient of X^0 in the message polynomial.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Figure 12.  Example of CRC Calculation written in 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following XMODEM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routine is taken from "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rbsb.c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".  Please refer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 code for these programs (contained in RZSZ.ZOO) for usage.  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driven version is also included in this file.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update CRC */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unsigned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updcrc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unsigned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register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(count=8; --count&gt;=0;) {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0x8000) {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&lt;&lt;= 1;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(((c&lt;&lt;=1) &amp; 0400)  !=  0);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^= 0x1021;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&lt;&lt;= 1;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(((c&lt;&lt;=1) &amp; 0400)  !=  0);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8.2  CRC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Level Protocol Changes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8.2.1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Common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_to_Both_Sender_and_Receiver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only change to the File Level Protocol for the CRC option is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handshake which is used to determine if both the sending and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support the CRC mode. All Modem Programs should support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checksum mode for compatibility with older versions.  A receiving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wishes to receive in CRC mode implements the mode setting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handshake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sending a &lt;C&gt; in place of the initial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&gt;.  If the sending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supports CRC mode it will recognize the &lt;C&gt; and will set itself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mode, and respond by sending the first block as if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had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received. If the sending program does not support CRC mode it will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 to the &lt;C&gt; at all. After the receiver has sent the &lt;C&gt; it will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3 seconds for the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that starts the first block. If it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within 3 seconds it will assume the sender supports CRC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proceed with the file exchange in CRC mode. If no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8 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3 seconds the receiver will switch to checksum mode, send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&gt;, and proceed in checksum mode. If the receiver wishes to use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checksum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 it should send an initial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and the sending program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 to the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as defined in the original Modem Protocol.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the mode has been set by the initial &lt;C&gt; or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the protocol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follows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original Modem Protocol and is identical whether the checksum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is being used.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8.2.2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_Program_Considerations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are at least 4 things that can go wrong with the mode setting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handshake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 &lt;C&gt; can be garbled or lost.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can be garbled.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 &lt;C&gt; can be changed to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from a receiver which wants to receive in checksum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changed to a &lt;C&gt;.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first problem can be solved if the receiver sends a second &lt;C&gt; after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out the first time. This process can be repeated several times.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must not be repeated too many times before sending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switching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checksum mode or a sending program without CRC support may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and abort. Repeating the &lt;C&gt; will also fix the second problem if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program cooperates by responding as if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were received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ignoring the extra &lt;C&gt;.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possible to fix problems 3 and 4 but probably not worth the trouble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occur very infrequently. They could be fixed by switching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modes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either the sending or the receiving program after a large number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successive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&gt;s. This solution would risk other problems however.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8.2.3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_Program_Considerations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sending program should start in the checksum mode. This will insure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compatibility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checksum only receiving programs. Anytime a &lt;C&gt; 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first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or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the sending program should set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CRC mode and respond as if a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were received. The sender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respond to additional &lt;C&gt;s as if they were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&gt;s until the first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is received. This will assist the receiving program in determining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correct mode when the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is lost or garbled. After the first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the sending program should ignore &lt;C&gt;s.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8 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27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8.3  Data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 Examples with CRC Option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a data flow example for the case where the receiver requests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transmission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CRC mode but the sender does not support the CRC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option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This example also includes various transmission errors.  &lt;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xx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checksum byte.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Figure 13.  Data Flow: Receiver has CRC Option, Sender Doesn't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SENDER                                       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&lt;C&gt;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after 3 seconds,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&lt;C&gt;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after 3 seconds,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&lt;C&gt;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after 3 seconds,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&lt;C&gt;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after 3 seconds,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01 FE -data- &lt;xx&gt;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02 FD -data- &lt;xx&gt; ---&gt;        (data gets line hit)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02 FD -data- &lt;xx&gt;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03 FC -data- &lt;xx&gt;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garbaged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)  &lt;---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after 10 seconds,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03 FC -data- &lt;xx&gt;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eot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                 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&lt;---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a data flow example for the case where the receiver requests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transmission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CRC mode and the sender supports the CRC option.  This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includes various transmission errors.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xxxx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represents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CRC bytes.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8 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28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Figure 14.  Receiver and Sender Both have CRC Option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SENDER                                       RECEIVER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&lt;---                 &lt;C&gt;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01 FE -data-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xxxx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&lt;--- 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02 FD -data-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xxxx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---&gt;         (data gets line hit)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&lt;--- 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02 FD -data-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xxxx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&lt;--- 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03 FC -data-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xxxx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garbaged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)       &lt;--- 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after 10 seconds,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&lt;--- 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nak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soh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03 FC -data-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xxxx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&lt;--- 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eot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                     ---&gt;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&lt;---                 &lt;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ack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8 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29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9.  MORE INFORMATION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Please contact Omen Technology for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troff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 files and typeset copies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document.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9.1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Bulletin Board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information may be obtained by calling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503-621-3746.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Speed detection is automatic for 1200, 2400 and 19200(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Telebit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PEP) bps.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TrailBlazer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modem users may issue the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trailblazer command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swith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19200 bps once they have logged in.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Interesting files include RZSZ.ZOO (C source code), YZMODEM.ZOO (Official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XMODEM, YMODEM, and ZMODEM protocol descriptions), ZCOMMEXE.ARC,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ZCOMMDOC.ARC, and ZCOMMHLP.ARC (PC-DOS shareware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comm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with XMODEM,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 YMODEM(TM), ZMODEM, Kermit Sliding Windows,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Telink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MODEM7 Batch,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language, etc.).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9.2  Unix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UUCP Access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UUCP sites can obtain the current version of this file with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uucp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omen!/u/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caf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/public/ymodem.doc /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continually updated list of available files is stored in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/spool/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uucppublic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/FILES.  When retrieving these files with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uucp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destination directory on your system must be writeable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anyone, or the UUCP transfer will fail.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following L.sys line calls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(Pro-YAM in host operation).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determines the incoming speed automatically.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response to "Name Please:"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uucico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the Pro-YAM "link" command as a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name.  The password (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Giznoid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controls access to the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Xenix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connected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IBM PC's other serial port.  Communications between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Pro-YAM and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Xenix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9600 bps; YAM converts this to the caller's speed.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Finally, the calling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uucico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logs in as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uucp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omen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ACU 2400 1-503-621-3746 se:--se: link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Giznoid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in:--in: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uucp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10.  REVISIONS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6-18-88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revised for clarity.  Corrected block numbering in two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examples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10-27-87 Optional fields added for number of files remaining to be sent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number of bytes remaining to be sent.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10-18-87 Flow control discussion added to 1024 byte block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descritpion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minor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revisions for clarity per user comments.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10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X/YMODEM Protocol Reference    June 18 1988                             30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8-03-87 Revised for clarity.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5-31-1987 emphasizes minimum requirements for YMODEM, and updates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accessing files.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9-11-1986 clarifies nomenclature and some minor points.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April 15 1986 edition clarifies some points concerning CRC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calculations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spaces in the header.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11.  YMODEM Programs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ZCOMM, A shareware little brother to Professional-YAM, is available as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ZCOMMEXE.ARC on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bulletin board systems.  ZCOMM may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to test YMODEM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amd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ZMODEM implementations.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supporting YMODEM are available on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RZSZ.ZOO.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ZOO archive includes a ZCOMM/Pro-YAM/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PowerCom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 ZUPL.T to upload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bootstrap program MINIRB.C, compile it, and then upload the rest of the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the compiled MINIRB.  Most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systems are supported,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V7,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Xenix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 Sys III, 4.2 BSD, SYS V, Idris, Coherent,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Regulus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version for VAX-VMS is available in VRBSB.SHQ.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Irv Hoff has added 1k blocks and basic YMODEM batch transfers to the KMD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 series programs, which replace the XMODEM and MODEM7/MDM7xx series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respectively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  Overlays are available for a wide variety of CP/M systems.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Questions about Professional-YAM communications software may be directed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Chuck Forsberg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Omen Technology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17505-V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Sauvie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Island Road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Portland Oregon 97231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VOICE: 503-621-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3406 :VOICE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Modem: 503-621-3746 Speed: 19200(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Telebit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PEP)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,2400,1200,300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Usenet: ...!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tektronix!reed!omen!caf</w:t>
      </w:r>
      <w:proofErr w:type="spell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CompuServe: 70007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,2304</w:t>
      </w:r>
      <w:proofErr w:type="gramEnd"/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GEnie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: CAF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Unlike ZMODEM and Kermit, XMODEM and YMODEM place obstacles in the path of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reliable high performance implementation, evidenced by poor reliability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stress of the industry leaders' XMODEM and YMODEM programs.  Omen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Technology provides consulting and other services to those wishing to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implement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XMODEM, YMODEM, and ZMODEM with state of the art features and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reliability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Chapter 11                                      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Xmodem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Overview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CONTENTS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1.  TOWER OF BABEL...................................................   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1.1  Definitions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   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2.  YMODEM MINIMUM REQUIREMENTS......................................   4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3.  WHY YMODEM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?......................................................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3.1  Some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from the Pioneer..............................   7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4.  XMODEM PROTOCOL ENHANCEMENTS.....................................  10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4.1  Graceful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Abort..............................................  10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4.2  CRC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-16 Option...............................................  10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4.3  XMODEM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-1k 1024 Byte Block...................................  11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5.  YMODEM Batch File Transmission...................................  13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5.1  KMD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/IMP Exceptions to YMODEM................................  16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6.  YMODEM-g File Transmission.......................................  18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7.  XMODEM PROTOCOL OVERVIEW.........................................  20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7.1  Definitions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.................................................  20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7.2  Transmission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Medium Level Protocol..........................  20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7.3  File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Protocol.........................................  21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7.4  Programming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Tips............................................  22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8.  XMODEM/CRC Overview..............................................  24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8.1  CRC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Calculation.............................................  24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8.2  CRC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Level Protocol Changes.............................  25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8.3  Data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 Examples with CRC Option..........................  27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9.  MORE INFORMATION.................................................  29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9.1 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TeleGodzilla</w:t>
      </w:r>
      <w:proofErr w:type="spellEnd"/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Bulletin Board.................................  29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9.2  Unix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UUCP Access............................................  29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10.  REVISIONS........................................................  29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11.  YMODEM Programs..................................................  30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-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LIST OF FIGURES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1.  XMODEM-1k Blocks..........................................  12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2.  Mixed 1024 and 128 byte Blocks............................  12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3.  YMODEM Batch Transmission Session (1 file)................  16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4.  YMODEM Batch Transmission Session (2 files)...............  16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5.  YMODEM Batch Transmission Session-1k Blocks...............  16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6.  YMODEM Filename block transmitted by </w:t>
      </w:r>
      <w:proofErr w:type="spell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proofErr w:type="spell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...................  16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7.  YMODEM Header Information and Features....................  16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8.  YMODEM-g Transmission Session.............................  19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Figure 9.  XMODEM Message Block Level Protocol.......................  21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 10.  Data flow including Error Recovery........................  22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 11.  Message Block Level Protocol, CRC mode....................  24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 12.  Example of CRC Calculation written in C...................  25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 13.  Data Flow: Receiver has CRC Option, Sender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........  27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 14.  Receiver and Sender Both have CRC Option..................  28</w:t>
      </w: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6850" w:rsidRPr="00596850" w:rsidRDefault="00596850" w:rsidP="00596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- </w:t>
      </w:r>
      <w:proofErr w:type="gramStart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proofErr w:type="gramEnd"/>
      <w:r w:rsidRPr="005968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</w:p>
    <w:p w:rsidR="00596850" w:rsidRDefault="00596850"/>
    <w:sectPr w:rsidR="00596850" w:rsidSect="006A783F">
      <w:pgSz w:w="12240" w:h="15840"/>
      <w:pgMar w:top="403" w:right="720" w:bottom="4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aig Scratchley">
    <w15:presenceInfo w15:providerId="AD" w15:userId="S-1-5-21-3275671095-1950649569-3952301132-488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50"/>
    <w:rsid w:val="00003F3E"/>
    <w:rsid w:val="00130B6C"/>
    <w:rsid w:val="00384A82"/>
    <w:rsid w:val="003C44CF"/>
    <w:rsid w:val="004E26A3"/>
    <w:rsid w:val="00596850"/>
    <w:rsid w:val="006A783F"/>
    <w:rsid w:val="0084093C"/>
    <w:rsid w:val="009926B8"/>
    <w:rsid w:val="00DC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5F0E"/>
  <w15:chartTrackingRefBased/>
  <w15:docId w15:val="{AB1DEC33-DAD0-45BC-AEF6-27F8D0E0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96850"/>
  </w:style>
  <w:style w:type="paragraph" w:customStyle="1" w:styleId="msonormal0">
    <w:name w:val="msonormal"/>
    <w:basedOn w:val="Normal"/>
    <w:rsid w:val="0059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8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32</Pages>
  <Words>10140</Words>
  <Characters>57803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67808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Scratchley</dc:creator>
  <cp:keywords/>
  <dc:description/>
  <cp:lastModifiedBy>Craig Scratchley</cp:lastModifiedBy>
  <cp:revision>4</cp:revision>
  <dcterms:created xsi:type="dcterms:W3CDTF">2021-09-16T17:05:00Z</dcterms:created>
  <dcterms:modified xsi:type="dcterms:W3CDTF">2021-09-16T18:11:00Z</dcterms:modified>
</cp:coreProperties>
</file>